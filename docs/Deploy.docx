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2203450</wp:posOffset>
            </wp:positionH>
            <wp:positionV relativeFrom="paragraph">
              <wp:posOffset>-193675</wp:posOffset>
            </wp:positionV>
            <wp:extent cx="1257300" cy="64135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390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«Иркутский государственный университет»</w:t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(ФГБОУ ВО «ИГУ»)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Факультет (институт)___ИГУ_____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Кафедра___ФБКИ_____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Start w:id="3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commentRangeEnd w:id="3"/>
      <w:r>
        <w:commentReference w:id="3"/>
      </w:r>
      <w:r>
        <w:rPr/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ФОНД ОЦЕНОЧНЫХ СРЕДСТВ 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____________Прикладная информатика____________</w:t>
      </w:r>
    </w:p>
    <w:p>
      <w:pPr>
        <w:pStyle w:val="Normal"/>
        <w:spacing w:lineRule="auto" w:line="360"/>
        <w:jc w:val="center"/>
        <w:rPr>
          <w:i/>
          <w:i/>
          <w:sz w:val="24"/>
          <w:szCs w:val="24"/>
          <w:vertAlign w:val="superscript"/>
        </w:rPr>
      </w:pPr>
      <w:r>
        <w:rPr>
          <w:i/>
          <w:sz w:val="24"/>
          <w:szCs w:val="24"/>
        </w:rPr>
        <w:t>код и наименование дисциплины</w:t>
      </w:r>
      <w:r>
        <w:rPr>
          <w:i/>
          <w:sz w:val="24"/>
          <w:szCs w:val="24"/>
          <w:vertAlign w:val="superscript"/>
        </w:rPr>
        <w:t>1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направление подготовки____________разработка ПО____________________</w:t>
      </w:r>
    </w:p>
    <w:p>
      <w:pPr>
        <w:pStyle w:val="Normal"/>
        <w:spacing w:lineRule="auto" w:line="360"/>
        <w:jc w:val="center"/>
        <w:rPr>
          <w:sz w:val="24"/>
          <w:szCs w:val="24"/>
        </w:rPr>
      </w:pPr>
      <w:r>
        <w:t>направленность (профиль) __________ПИ_______________</w:t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vertAlign w:val="superscript"/>
        </w:rPr>
      </w:pPr>
      <w:r>
        <w:rPr>
          <w:vertAlign w:val="superscript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Иркутск, 2023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i/>
          <w:i/>
        </w:rPr>
      </w:pPr>
      <w:r>
        <w:rPr>
          <w:vertAlign w:val="superscript"/>
        </w:rPr>
        <w:t xml:space="preserve">1 </w:t>
      </w:r>
      <w:r>
        <w:rPr>
          <w:i/>
        </w:rPr>
        <w:t xml:space="preserve">код и наименование дисциплины указывается в соответствии с учебным планом </w:t>
      </w:r>
    </w:p>
    <w:p>
      <w:pPr>
        <w:pStyle w:val="Normal"/>
        <w:rPr>
          <w:i/>
          <w:i/>
        </w:rPr>
      </w:pPr>
      <w:r>
        <w:rPr>
          <w:i/>
        </w:rPr>
      </w:r>
      <w:r>
        <w:br w:type="page"/>
      </w:r>
    </w:p>
    <w:p>
      <w:pPr>
        <w:pStyle w:val="Normal"/>
        <w:jc w:val="right"/>
        <w:rPr/>
      </w:pPr>
      <w:r>
        <w:rPr/>
        <w:t>форма оборотной стороны титульного листа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Одобрен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УМК факультета (института)</w:t>
      </w:r>
      <w:r>
        <w:rPr>
          <w:sz w:val="28"/>
          <w:szCs w:val="28"/>
          <w:vertAlign w:val="superscript"/>
        </w:rPr>
        <w:t xml:space="preserve">1                     </w:t>
      </w:r>
      <w:r>
        <w:rPr>
          <w:sz w:val="28"/>
          <w:szCs w:val="28"/>
        </w:rPr>
        <w:t>Разработан в соответствии с ФГОС ВО</w:t>
      </w:r>
      <w:r>
        <w:rPr>
          <w:sz w:val="28"/>
          <w:szCs w:val="28"/>
          <w:vertAlign w:val="superscript"/>
        </w:rPr>
        <w:t>2</w:t>
      </w:r>
    </w:p>
    <w:p>
      <w:pPr>
        <w:pStyle w:val="Normal"/>
        <w:rPr/>
      </w:pPr>
      <w:r>
        <w:rPr/>
        <w:tab/>
        <w:tab/>
        <w:tab/>
        <w:tab/>
        <w:tab/>
        <w:tab/>
        <w:t xml:space="preserve">     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vertAlign w:val="superscript"/>
        </w:rPr>
      </w:pPr>
      <w:r>
        <w:rPr/>
        <w:tab/>
        <w:tab/>
        <w:tab/>
        <w:tab/>
        <w:tab/>
      </w:r>
      <w:r>
        <w:rPr>
          <w:sz w:val="28"/>
          <w:szCs w:val="28"/>
        </w:rPr>
        <w:t xml:space="preserve">              с учетом требований</w:t>
        <w:tab/>
        <w:t>проф. стандарта</w:t>
      </w:r>
      <w:r>
        <w:rPr>
          <w:sz w:val="28"/>
          <w:szCs w:val="28"/>
          <w:vertAlign w:val="superscript"/>
        </w:rPr>
        <w:t>3</w:t>
      </w:r>
    </w:p>
    <w:p>
      <w:pPr>
        <w:pStyle w:val="Normal"/>
        <w:rPr>
          <w:vertAlign w:val="superscript"/>
        </w:rPr>
      </w:pPr>
      <w:r>
        <w:rPr>
          <w:vertAlign w:val="superscript"/>
        </w:rPr>
        <w:tab/>
        <w:tab/>
        <w:tab/>
        <w:tab/>
        <w:tab/>
        <w:tab/>
        <w:t xml:space="preserve">      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Председатель УМК</w:t>
      </w:r>
      <w:r>
        <w:rPr/>
        <w:t>____________</w:t>
      </w:r>
      <w:r>
        <w:rPr>
          <w:sz w:val="24"/>
          <w:szCs w:val="24"/>
        </w:rPr>
        <w:t>Карнаухова В.К.</w:t>
      </w:r>
      <w:r>
        <w:rPr/>
        <w:t xml:space="preserve">________________                         </w:t>
      </w:r>
    </w:p>
    <w:p>
      <w:pPr>
        <w:pStyle w:val="Normal"/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                                       </w:t>
      </w:r>
      <w:r>
        <w:rPr>
          <w:i/>
          <w:sz w:val="24"/>
          <w:szCs w:val="24"/>
        </w:rPr>
        <w:t>ФИО, должность, ученая степень, звание                подпись, печать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vertAlign w:val="superscript"/>
        </w:rPr>
      </w:pPr>
      <w:r>
        <w:t>Разработчик ___________________Сергеев Д.В__________________ 4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</w:t>
      </w:r>
      <w:r>
        <w:rPr>
          <w:i/>
          <w:sz w:val="24"/>
          <w:szCs w:val="24"/>
        </w:rPr>
        <w:t>ФИО, должность, ученая степень, звание</w:t>
        <w:tab/>
        <w:t xml:space="preserve">     подпись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1 </w:t>
      </w:r>
      <w:r>
        <w:rPr>
          <w:i/>
        </w:rPr>
        <w:t xml:space="preserve"> Указывается полное наименование факультета (института), при необходимости можно указать кафедру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2 </w:t>
      </w:r>
      <w:r>
        <w:rPr>
          <w:i/>
        </w:rPr>
        <w:t xml:space="preserve">  Указывается ФГОС ВО, номер приказа и дата утверждения ФГОС ВО</w:t>
      </w:r>
    </w:p>
    <w:p>
      <w:pPr>
        <w:pStyle w:val="Normal"/>
        <w:rPr>
          <w:i/>
          <w:i/>
        </w:rPr>
      </w:pPr>
      <w:r>
        <w:rPr>
          <w:i/>
          <w:vertAlign w:val="superscript"/>
        </w:rPr>
        <w:t xml:space="preserve">3  </w:t>
      </w:r>
      <w:r>
        <w:rPr>
          <w:i/>
        </w:rPr>
        <w:t>Профессиональный стандарт указывается с учетом области профессиональной деятельности и сферы профессиональной деятельности в которых выпускники, освоившие образовательную программу смогут осуществлять профессиональную деятельность (при наличии утвержденного профессионального  стандарта)</w:t>
      </w:r>
    </w:p>
    <w:p>
      <w:pPr>
        <w:sectPr>
          <w:footerReference w:type="default" r:id="rId3"/>
          <w:type w:val="nextPage"/>
          <w:pgSz w:w="11906" w:h="16838"/>
          <w:pgMar w:left="1701" w:right="850" w:gutter="0" w:header="0" w:top="1134" w:footer="884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rPr>
          <w:i/>
          <w:i/>
        </w:rPr>
      </w:pPr>
      <w:r>
        <w:rPr>
          <w:i/>
          <w:vertAlign w:val="superscript"/>
        </w:rPr>
        <w:t xml:space="preserve">4  </w:t>
      </w:r>
      <w:r>
        <w:rPr>
          <w:i/>
        </w:rPr>
        <w:t>При необходимости указывается весь авторский коллектив</w:t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40" w:before="64" w:after="0"/>
        <w:ind w:left="212" w:right="834" w:firstLine="768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t>Цель фонда оценочных средств. Оценочные средства предназначены для контроля и оценки образовательных достижений обучающихся, освоивших программу учебной дисциплины Прикладная информатика. Перечень видов оценочных средств соответствует. Рабочей программе дисциплины.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1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ind w:left="212" w:right="829" w:firstLine="768"/>
        <w:jc w:val="both"/>
        <w:rPr>
          <w:sz w:val="24"/>
          <w:szCs w:val="24"/>
        </w:rPr>
      </w:pPr>
      <w:r>
        <w:t>Фонд оценочных средств включает контрольные материалы для проведения текущего контроля в форме Список и промежуточной аттестации в форме вопросов и заданий (указать иное) к  экзамену /зачету.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2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90" w:after="0"/>
        <w:ind w:left="212" w:right="815" w:firstLine="708"/>
        <w:rPr>
          <w:sz w:val="24"/>
          <w:szCs w:val="24"/>
        </w:rPr>
      </w:pPr>
      <w:r>
        <w:t>Структура и содержание заданий – задания разработаны в соответствии с рабочей программой дисциплины Прикладная информатика.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8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3629" w:leader="none"/>
        </w:tabs>
        <w:spacing w:lineRule="auto" w:line="240" w:before="90" w:after="0"/>
        <w:ind w:left="1418" w:right="3173" w:hanging="425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t>Паспорт фонда оценочных средств по дисциплине Прикладная информатика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9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tbl>
      <w:tblPr>
        <w:tblStyle w:val="af2"/>
        <w:tblW w:w="9752" w:type="dxa"/>
        <w:jc w:val="left"/>
        <w:tblInd w:w="3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676"/>
        <w:gridCol w:w="924"/>
        <w:gridCol w:w="1914"/>
        <w:gridCol w:w="1702"/>
        <w:gridCol w:w="2835"/>
        <w:gridCol w:w="1700"/>
      </w:tblGrid>
      <w:tr>
        <w:trPr>
          <w:trHeight w:val="2151" w:hRule="atLeast"/>
        </w:trPr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4" w:right="109" w:firstLine="39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№ </w:t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п/п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27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129" w:right="118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компетен ции*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18" w:before="0" w:after="0"/>
              <w:ind w:left="107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Содержание компетенции (Должно соответствовать ФГОС; ПК, устанавливаемые разработчиком, указываются в соответствии с ОПОП)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Индекс и содержание индикатора компетенций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38" w:right="298" w:firstLine="1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Планируемые результаты обучения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108" w:after="0"/>
              <w:ind w:left="141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оценочного средства</w:t>
            </w:r>
          </w:p>
        </w:tc>
      </w:tr>
      <w:tr>
        <w:tc>
          <w:tcPr>
            <w:tcW w:type="dxa" w:w="676"/>
            <w:vMerge w:val="restart"/>
          </w:tcPr>
          <w:p>
            <w:r>
              <w:t>1</w:t>
            </w:r>
          </w:p>
        </w:tc>
        <w:tc>
          <w:tcPr>
            <w:tcW w:type="dxa" w:w="924"/>
            <w:vMerge w:val="restart"/>
          </w:tcPr>
          <w:p>
            <w:r>
              <w:t>2324234237</w:t>
            </w:r>
          </w:p>
        </w:tc>
        <w:tc>
          <w:tcPr>
            <w:tcW w:type="dxa" w:w="1914"/>
            <w:vMerge w:val="restart"/>
          </w:tcPr>
          <w:p>
            <w:r>
              <w:t>soder_1</w:t>
            </w:r>
          </w:p>
        </w:tc>
        <w:tc>
          <w:tcPr>
            <w:tcW w:type="dxa" w:w="1702"/>
          </w:tcPr>
          <w:p>
            <w:r>
              <w:t>1_0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/>
          </w:tcPr>
          <w:p/>
        </w:tc>
        <w:tc>
          <w:tcPr>
            <w:tcW w:type="dxa" w:w="924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1_1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/>
          </w:tcPr>
          <w:p/>
        </w:tc>
        <w:tc>
          <w:tcPr>
            <w:tcW w:type="dxa" w:w="924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1_2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 w:val="restart"/>
          </w:tcPr>
          <w:p>
            <w:r>
              <w:t>2</w:t>
            </w:r>
          </w:p>
        </w:tc>
        <w:tc>
          <w:tcPr>
            <w:tcW w:type="dxa" w:w="924"/>
            <w:vMerge w:val="restart"/>
          </w:tcPr>
          <w:p>
            <w:r>
              <w:t>2324234238</w:t>
            </w:r>
          </w:p>
        </w:tc>
        <w:tc>
          <w:tcPr>
            <w:tcW w:type="dxa" w:w="1914"/>
            <w:vMerge w:val="restart"/>
          </w:tcPr>
          <w:p>
            <w:r>
              <w:t>soder_2</w:t>
            </w:r>
          </w:p>
        </w:tc>
        <w:tc>
          <w:tcPr>
            <w:tcW w:type="dxa" w:w="1702"/>
          </w:tcPr>
          <w:p>
            <w:r>
              <w:t>2_0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/>
          </w:tcPr>
          <w:p/>
        </w:tc>
        <w:tc>
          <w:tcPr>
            <w:tcW w:type="dxa" w:w="924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2_1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/>
          </w:tcPr>
          <w:p/>
        </w:tc>
        <w:tc>
          <w:tcPr>
            <w:tcW w:type="dxa" w:w="924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2_2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/>
          </w:tcPr>
          <w:p/>
        </w:tc>
        <w:tc>
          <w:tcPr>
            <w:tcW w:type="dxa" w:w="924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2_3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 w:val="restart"/>
          </w:tcPr>
          <w:p>
            <w:r>
              <w:t>3</w:t>
            </w:r>
          </w:p>
        </w:tc>
        <w:tc>
          <w:tcPr>
            <w:tcW w:type="dxa" w:w="924"/>
            <w:vMerge w:val="restart"/>
          </w:tcPr>
          <w:p>
            <w:r>
              <w:t>2324234239</w:t>
            </w:r>
          </w:p>
        </w:tc>
        <w:tc>
          <w:tcPr>
            <w:tcW w:type="dxa" w:w="1914"/>
            <w:vMerge w:val="restart"/>
          </w:tcPr>
          <w:p>
            <w:r>
              <w:t>soder_3</w:t>
            </w:r>
          </w:p>
        </w:tc>
        <w:tc>
          <w:tcPr>
            <w:tcW w:type="dxa" w:w="1702"/>
          </w:tcPr>
          <w:p>
            <w:r>
              <w:t>3_0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/>
          </w:tcPr>
          <w:p/>
        </w:tc>
        <w:tc>
          <w:tcPr>
            <w:tcW w:type="dxa" w:w="924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3_1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/>
          </w:tcPr>
          <w:p/>
        </w:tc>
        <w:tc>
          <w:tcPr>
            <w:tcW w:type="dxa" w:w="924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3_2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/>
          </w:tcPr>
          <w:p/>
        </w:tc>
        <w:tc>
          <w:tcPr>
            <w:tcW w:type="dxa" w:w="924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3_3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  <w:tr>
        <w:tc>
          <w:tcPr>
            <w:tcW w:type="dxa" w:w="676"/>
            <w:vMerge/>
          </w:tcPr>
          <w:p/>
        </w:tc>
        <w:tc>
          <w:tcPr>
            <w:tcW w:type="dxa" w:w="924"/>
            <w:vMerge/>
          </w:tcPr>
          <w:p/>
        </w:tc>
        <w:tc>
          <w:tcPr>
            <w:tcW w:type="dxa" w:w="1914"/>
            <w:vMerge/>
          </w:tcPr>
          <w:p/>
        </w:tc>
        <w:tc>
          <w:tcPr>
            <w:tcW w:type="dxa" w:w="1702"/>
          </w:tcPr>
          <w:p>
            <w:r>
              <w:t>3_4</w:t>
            </w:r>
          </w:p>
        </w:tc>
        <w:tc>
          <w:tcPr>
            <w:tcW w:type="dxa" w:w="2835"/>
          </w:tcPr>
          <w:p>
            <w:r>
              <w:t xml:space="preserve"> test test test test test test test test test test </w:t>
            </w:r>
          </w:p>
        </w:tc>
        <w:tc>
          <w:tcPr>
            <w:tcW w:type="dxa" w:w="1700"/>
          </w:tcPr>
          <w:p>
            <w:r>
              <w:t xml:space="preserve">test test test test test test test test test test </w:t>
            </w:r>
          </w:p>
        </w:tc>
      </w:tr>
    </w:tbl>
    <w:p>
      <w:pPr>
        <w:pStyle w:val="Normal"/>
        <w:keepNext w:val="false"/>
        <w:keepLines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tabs>
          <w:tab w:val="clear" w:pos="720"/>
          <w:tab w:val="left" w:pos="922" w:leader="none"/>
        </w:tabs>
        <w:spacing w:lineRule="auto" w:line="235" w:before="215" w:after="0"/>
        <w:ind w:left="1034" w:right="72" w:hanging="36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Показатели и критерии оценивания компетенций, шкалы оценивания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72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2.1 Показатели и критерии оценивания компетенций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905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af2"/>
        <w:tblW w:w="9819" w:type="dxa"/>
        <w:jc w:val="left"/>
        <w:tblInd w:w="27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16"/>
        <w:gridCol w:w="1703"/>
        <w:gridCol w:w="1666"/>
        <w:gridCol w:w="1377"/>
        <w:gridCol w:w="1556"/>
        <w:gridCol w:w="898"/>
        <w:gridCol w:w="902"/>
      </w:tblGrid>
      <w:tr>
        <w:trPr>
          <w:trHeight w:val="415" w:hRule="atLeast"/>
        </w:trPr>
        <w:tc>
          <w:tcPr>
            <w:tcW w:w="17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commentRangeStart w:id="16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/>
              <w:t xml:space="preserve">Тема или </w:t>
            </w:r>
            <w:r>
              <w:rPr>
                <w:b/>
              </w:rPr>
              <w:t>раздел</w:t>
            </w:r>
            <w:r>
              <w:rPr/>
              <w:t xml:space="preserve"> дисциплин</w:t>
            </w:r>
            <w:r>
              <w:rPr/>
            </w:r>
            <w:commentRangeEnd w:id="16"/>
            <w:r>
              <w:commentReference w:id="16"/>
            </w:r>
            <w:r>
              <w:rPr/>
              <w:t>ы</w:t>
            </w:r>
            <w:r>
              <w:rPr>
                <w:vertAlign w:val="superscript"/>
              </w:rPr>
              <w:t>1</w:t>
            </w:r>
          </w:p>
        </w:tc>
        <w:tc>
          <w:tcPr>
            <w:tcW w:w="1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Код индикатора компетенции</w:t>
            </w:r>
          </w:p>
        </w:tc>
        <w:tc>
          <w:tcPr>
            <w:tcW w:w="16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vertAlign w:val="superscript"/>
              </w:rPr>
            </w:pPr>
            <w:r>
              <w:rPr/>
              <w:t>Планируемый результат</w:t>
            </w:r>
            <w:r>
              <w:rPr>
                <w:vertAlign w:val="superscript"/>
              </w:rPr>
              <w:t>5</w:t>
            </w:r>
          </w:p>
        </w:tc>
        <w:tc>
          <w:tcPr>
            <w:tcW w:w="1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Показатель</w:t>
            </w:r>
          </w:p>
        </w:tc>
        <w:tc>
          <w:tcPr>
            <w:tcW w:w="1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Критерий оценивания</w:t>
            </w:r>
          </w:p>
        </w:tc>
        <w:tc>
          <w:tcPr>
            <w:tcW w:w="1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Наименование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ОС</w:t>
            </w:r>
            <w:r>
              <w:rPr>
                <w:vertAlign w:val="superscript"/>
              </w:rPr>
              <w:t>2</w:t>
            </w:r>
          </w:p>
        </w:tc>
      </w:tr>
      <w:tr>
        <w:trPr>
          <w:trHeight w:val="554" w:hRule="atLeast"/>
        </w:trPr>
        <w:tc>
          <w:tcPr>
            <w:tcW w:w="171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70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66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3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5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ТК</w:t>
            </w:r>
            <w:r>
              <w:rPr>
                <w:vertAlign w:val="superscript"/>
              </w:rPr>
              <w:t>3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vertAlign w:val="superscript"/>
              </w:rPr>
            </w:pPr>
            <w:r>
              <w:rPr/>
              <w:t>ПА</w:t>
            </w:r>
            <w:r>
              <w:rPr>
                <w:vertAlign w:val="superscript"/>
              </w:rPr>
              <w:t>4</w:t>
            </w:r>
          </w:p>
        </w:tc>
      </w:tr>
      <w:tr>
        <w:tc>
          <w:tcPr>
            <w:tcW w:type="dxa" w:w="1716"/>
          </w:tcPr>
          <w:p>
            <w:r>
              <w:t>test_1</w:t>
            </w:r>
          </w:p>
        </w:tc>
        <w:tc>
          <w:tcPr>
            <w:tcW w:type="dxa" w:w="1703"/>
          </w:tcPr>
          <w:p>
            <w:r>
              <w:t>243423434.2</w:t>
            </w:r>
          </w:p>
        </w:tc>
        <w:tc>
          <w:tcPr>
            <w:tcW w:type="dxa" w:w="1666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6"/>
          </w:tcPr>
          <w:p>
            <w:r>
              <w:t xml:space="preserve">test test test test test test test test test </w:t>
            </w:r>
          </w:p>
        </w:tc>
        <w:tc>
          <w:tcPr>
            <w:tcW w:type="dxa" w:w="898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test_2</w:t>
            </w:r>
          </w:p>
        </w:tc>
        <w:tc>
          <w:tcPr>
            <w:tcW w:type="dxa" w:w="1703"/>
          </w:tcPr>
          <w:p>
            <w:r>
              <w:t>243423435.3</w:t>
            </w:r>
          </w:p>
        </w:tc>
        <w:tc>
          <w:tcPr>
            <w:tcW w:type="dxa" w:w="1666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6"/>
          </w:tcPr>
          <w:p>
            <w:r>
              <w:t xml:space="preserve">test test test test test test test test test </w:t>
            </w:r>
          </w:p>
        </w:tc>
        <w:tc>
          <w:tcPr>
            <w:tcW w:type="dxa" w:w="898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test_3</w:t>
            </w:r>
          </w:p>
        </w:tc>
        <w:tc>
          <w:tcPr>
            <w:tcW w:type="dxa" w:w="1703"/>
          </w:tcPr>
          <w:p>
            <w:r>
              <w:t>243423436.4</w:t>
            </w:r>
          </w:p>
        </w:tc>
        <w:tc>
          <w:tcPr>
            <w:tcW w:type="dxa" w:w="1666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6"/>
          </w:tcPr>
          <w:p>
            <w:r>
              <w:t xml:space="preserve">test test test test test test test test test </w:t>
            </w:r>
          </w:p>
        </w:tc>
        <w:tc>
          <w:tcPr>
            <w:tcW w:type="dxa" w:w="898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test_4</w:t>
            </w:r>
          </w:p>
        </w:tc>
        <w:tc>
          <w:tcPr>
            <w:tcW w:type="dxa" w:w="1703"/>
          </w:tcPr>
          <w:p>
            <w:r>
              <w:t>243423437.5</w:t>
            </w:r>
          </w:p>
        </w:tc>
        <w:tc>
          <w:tcPr>
            <w:tcW w:type="dxa" w:w="1666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6"/>
          </w:tcPr>
          <w:p>
            <w:r>
              <w:t xml:space="preserve">test test test test test test test test test </w:t>
            </w:r>
          </w:p>
        </w:tc>
        <w:tc>
          <w:tcPr>
            <w:tcW w:type="dxa" w:w="898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test_5</w:t>
            </w:r>
          </w:p>
        </w:tc>
        <w:tc>
          <w:tcPr>
            <w:tcW w:type="dxa" w:w="1703"/>
          </w:tcPr>
          <w:p>
            <w:r>
              <w:t>243423438.6</w:t>
            </w:r>
          </w:p>
        </w:tc>
        <w:tc>
          <w:tcPr>
            <w:tcW w:type="dxa" w:w="1666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6"/>
          </w:tcPr>
          <w:p>
            <w:r>
              <w:t xml:space="preserve">test test test test test test test test test </w:t>
            </w:r>
          </w:p>
        </w:tc>
        <w:tc>
          <w:tcPr>
            <w:tcW w:type="dxa" w:w="898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test_6</w:t>
            </w:r>
          </w:p>
        </w:tc>
        <w:tc>
          <w:tcPr>
            <w:tcW w:type="dxa" w:w="1703"/>
          </w:tcPr>
          <w:p>
            <w:r>
              <w:t>243423439.7</w:t>
            </w:r>
          </w:p>
        </w:tc>
        <w:tc>
          <w:tcPr>
            <w:tcW w:type="dxa" w:w="1666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6"/>
          </w:tcPr>
          <w:p>
            <w:r>
              <w:t xml:space="preserve">test test test test test test test test test </w:t>
            </w:r>
          </w:p>
        </w:tc>
        <w:tc>
          <w:tcPr>
            <w:tcW w:type="dxa" w:w="898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test_7</w:t>
            </w:r>
          </w:p>
        </w:tc>
        <w:tc>
          <w:tcPr>
            <w:tcW w:type="dxa" w:w="1703"/>
          </w:tcPr>
          <w:p>
            <w:r>
              <w:t>243423440.8</w:t>
            </w:r>
          </w:p>
        </w:tc>
        <w:tc>
          <w:tcPr>
            <w:tcW w:type="dxa" w:w="1666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6"/>
          </w:tcPr>
          <w:p>
            <w:r>
              <w:t xml:space="preserve">test test test test test test test test test </w:t>
            </w:r>
          </w:p>
        </w:tc>
        <w:tc>
          <w:tcPr>
            <w:tcW w:type="dxa" w:w="898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  <w:tr>
        <w:tc>
          <w:tcPr>
            <w:tcW w:type="dxa" w:w="1716"/>
          </w:tcPr>
          <w:p>
            <w:r>
              <w:t>test_8</w:t>
            </w:r>
          </w:p>
        </w:tc>
        <w:tc>
          <w:tcPr>
            <w:tcW w:type="dxa" w:w="1703"/>
          </w:tcPr>
          <w:p>
            <w:r>
              <w:t>243423441.9</w:t>
            </w:r>
          </w:p>
        </w:tc>
        <w:tc>
          <w:tcPr>
            <w:tcW w:type="dxa" w:w="1666"/>
          </w:tcPr>
          <w:p>
            <w:r>
              <w:t>test test</w:t>
              <w:br/>
              <w:br/>
              <w:t xml:space="preserve"> test test </w:t>
              <w:br/>
              <w:br/>
              <w:t xml:space="preserve"> test test</w:t>
              <w:br/>
              <w:br/>
              <w:t xml:space="preserve"> test test</w:t>
            </w:r>
          </w:p>
        </w:tc>
        <w:tc>
          <w:tcPr>
            <w:tcW w:type="dxa" w:w="1377"/>
          </w:tcPr>
          <w:p>
            <w:r>
              <w:t xml:space="preserve">test test test test test test test test test test test test </w:t>
            </w:r>
          </w:p>
        </w:tc>
        <w:tc>
          <w:tcPr>
            <w:tcW w:type="dxa" w:w="1556"/>
          </w:tcPr>
          <w:p>
            <w:r>
              <w:t xml:space="preserve">test test test test test test test test test </w:t>
            </w:r>
          </w:p>
        </w:tc>
        <w:tc>
          <w:tcPr>
            <w:tcW w:type="dxa" w:w="898"/>
          </w:tcPr>
          <w:p>
            <w:r>
              <w:t xml:space="preserve">1)test 2)test 3)test 4)test </w:t>
            </w:r>
          </w:p>
        </w:tc>
        <w:tc>
          <w:tcPr>
            <w:tcW w:type="dxa" w:w="902"/>
          </w:tcPr>
          <w:p>
            <w:r>
              <w:t xml:space="preserve">1)test 2)test 3)test 4)test </w:t>
            </w:r>
          </w:p>
        </w:tc>
      </w:tr>
    </w:tbl>
    <w:p>
      <w:pPr>
        <w:pStyle w:val="Normal"/>
        <w:rPr>
          <w:i/>
          <w:i/>
          <w:sz w:val="24"/>
          <w:szCs w:val="24"/>
        </w:rPr>
      </w:pPr>
      <w:r>
        <w:rPr>
          <w:vertAlign w:val="superscript"/>
        </w:rPr>
        <w:t xml:space="preserve">1 </w:t>
      </w:r>
      <w:r>
        <w:rPr/>
        <w:t xml:space="preserve"> </w:t>
      </w:r>
      <w:r>
        <w:rPr>
          <w:i/>
          <w:sz w:val="24"/>
          <w:szCs w:val="24"/>
        </w:rPr>
        <w:t xml:space="preserve">Раздел, тема дисциплины указываются в соответствии с рабочей программой дисциплины (модуля). В таблицу вносят только те разделы (темы)которые предусматривают текущий контроль или промежуточную аттестацию. 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 xml:space="preserve">2 </w:t>
      </w:r>
      <w:r>
        <w:rPr>
          <w:i/>
          <w:sz w:val="24"/>
          <w:szCs w:val="24"/>
        </w:rPr>
        <w:t xml:space="preserve"> ОС – оценочное средство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perscript"/>
        </w:rPr>
        <w:t>3</w:t>
      </w:r>
      <w:r>
        <w:rPr>
          <w:i/>
          <w:sz w:val="24"/>
          <w:szCs w:val="24"/>
        </w:rPr>
        <w:t xml:space="preserve"> ТК – текущий контроль </w:t>
      </w:r>
      <w:r>
        <w:rPr>
          <w:i/>
        </w:rPr>
        <w:t>(указывается оценочное средство, при необходимости указывается номер или содержание задания)</w:t>
      </w:r>
    </w:p>
    <w:p>
      <w:pPr>
        <w:pStyle w:val="Normal"/>
        <w:rPr>
          <w:i/>
          <w:i/>
        </w:rPr>
      </w:pPr>
      <w:r>
        <w:rPr>
          <w:i/>
          <w:sz w:val="24"/>
          <w:szCs w:val="24"/>
          <w:vertAlign w:val="subscript"/>
        </w:rPr>
        <w:t>4</w:t>
      </w:r>
      <w:r>
        <w:rPr>
          <w:i/>
          <w:sz w:val="24"/>
          <w:szCs w:val="24"/>
        </w:rPr>
        <w:t xml:space="preserve"> ПА – промежуточная аттестация </w:t>
      </w:r>
      <w:r>
        <w:rPr>
          <w:i/>
        </w:rPr>
        <w:t>(указывается оценочное средство, указывается номер задания, номер вопроса в билете или в тесте)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sz w:val="24"/>
          <w:szCs w:val="24"/>
          <w:vertAlign w:val="superscript"/>
        </w:rPr>
        <w:t>5</w:t>
      </w:r>
      <w:r>
        <w:rPr>
          <w:i/>
          <w:sz w:val="24"/>
          <w:szCs w:val="24"/>
        </w:rPr>
        <w:t>Указывается только тот результат, который реально оценивается при освоении данной темы</w:t>
      </w:r>
    </w:p>
    <w:p>
      <w:pPr>
        <w:pStyle w:val="Normal"/>
        <w:rPr>
          <w:i/>
          <w:i/>
          <w:sz w:val="24"/>
          <w:szCs w:val="24"/>
        </w:rPr>
      </w:pPr>
      <w:r>
        <w:rPr/>
        <w:t xml:space="preserve">* </w:t>
      </w:r>
      <w:r>
        <w:rPr>
          <w:i/>
          <w:sz w:val="24"/>
          <w:szCs w:val="24"/>
        </w:rPr>
        <w:t>в таблицу необходимо внести только те темы или разделы, в которых автором предусмотрен текущий контроль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tabs>
          <w:tab w:val="clear" w:pos="720"/>
          <w:tab w:val="left" w:pos="1629" w:leader="none"/>
          <w:tab w:val="left" w:pos="1630" w:leader="none"/>
        </w:tabs>
        <w:spacing w:lineRule="auto" w:line="240" w:before="4" w:after="4"/>
        <w:ind w:left="1629" w:right="0" w:hanging="0"/>
        <w:jc w:val="righ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7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5"/>
          <w:sz w:val="15"/>
          <w:szCs w:val="15"/>
          <w:u w:val="none"/>
          <w:shd w:fill="auto" w:val="clear"/>
          <w:vertAlign w:val="baseline"/>
        </w:rPr>
      </w:pPr>
      <w:commentRangeStart w:id="17"/>
      <w:r>
        <w:rPr/>
        <w:fldChar w:fldCharType="begin"/>
      </w:r>
      <w:r>
        <w:rPr/>
        <w:instrText xml:space="preserve"> FILLIN ""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2.2. Критерии оценивания результатов обучения для текущего контроля успеваемости и промежуточной аттестации по дисциплине (модулю)</w:t>
      </w:r>
      <w:commentRangeEnd w:id="17"/>
      <w:r>
        <w:commentReference w:id="17"/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3"/>
        <w:tblW w:w="10175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47"/>
        <w:gridCol w:w="4824"/>
        <w:gridCol w:w="3404"/>
      </w:tblGrid>
      <w:tr>
        <w:trPr/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8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Оценочное средство (согласно РПД – для всех ОС из РПД)</w:t>
            </w:r>
            <w:commentRangeEnd w:id="18"/>
            <w:r>
              <w:commentReference w:id="18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19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Критерии оценивания</w:t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Шкала оценивания (зачтено/не зачтено, баллы рейтинга, оценка)</w:t>
            </w:r>
            <w:commentRangeEnd w:id="19"/>
            <w:r>
              <w:commentReference w:id="19"/>
            </w: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124" w:hRule="atLeast"/>
        </w:trPr>
        <w:tc>
          <w:tcPr>
            <w:tcW w:w="19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del w:id="0" w:author="Даниил Сергеев" w:date="2023-05-03T12:33:50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{table2.2.upload.SredRPD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(пример)</w:t>
            </w:r>
            <w:r>
              <w:rPr/>
              <w:fldChar w:fldCharType="end"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Опрос</w:t>
            </w:r>
            <w:r>
              <w:rPr/>
              <w:fldChar w:fldCharType="end"/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del w:id="2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{table2.2.input.Krit}</w:t>
            </w:r>
            <w:r>
              <w:rPr/>
              <w:fldChar w:fldCharType="end"/>
            </w:r>
            <w:commentRangeStart w:id="20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del w:id="1" w:author="Даниил Сергеев" w:date="2023-05-03T13:20:34Z">
              <w:r>
                <w:rPr>
                  <w:sz w:val="24"/>
                  <w:szCs w:val="24"/>
                </w:rPr>
                <w:delText>1. Знает понятия основных разделов программы изучаемого курса</w:delText>
              </w:r>
            </w:del>
          </w:p>
          <w:p>
            <w:pPr>
              <w:pStyle w:val="Normal"/>
              <w:widowControl w:val="false"/>
              <w:rPr>
                <w:sz w:val="24"/>
                <w:szCs w:val="24"/>
                <w:del w:id="3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2. Приобрел необходимые умения и навыки;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4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освоил вопросы практического применения полученных знаний, не допустил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5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фактических ошибок при ответе; 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6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3. Достаточно последовательно и логично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7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излагает теоретический материал, допуская лишь незначительные нарушения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8" w:author="Даниил Сергеев" w:date="2023-05-03T13:20:34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 xml:space="preserve">последовательности изложения и некоторые неточности; 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4. Показывает всесторонние, систематизированные, глубокие знания учебной программы дисциплины и умение уверенно применять их</w:t>
            </w:r>
            <w:r>
              <w:rPr/>
              <w:fldChar w:fldCharType="end"/>
            </w:r>
            <w:commentRangeEnd w:id="20"/>
            <w:r>
              <w:commentReference w:id="20"/>
            </w:r>
            <w:r>
              <w:rPr/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commentRangeStart w:id="21"/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</w:r>
            <w:r>
              <w:rPr/>
              <w:fldChar w:fldCharType="end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Зачтено</w:t>
            </w:r>
            <w:commentRangeEnd w:id="21"/>
            <w:r>
              <w:commentReference w:id="21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4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  <w:del w:id="9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{table2.2.input.Krit}</w:t>
            </w:r>
            <w:r>
              <w:rPr/>
              <w:fldChar w:fldCharType="end"/>
            </w: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1. Фрагментарные знания базовых понятий; 2. Слабо выражена способность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0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к самостоятельному аналитическому мышлению, имеются затруднения в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1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изложении материала, отсутствуют необходимые умения и навыки;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2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3. Допущены грубые ошибки и незнание терминологии, отказ отвечать на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3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дополнительные вопросы, знание которых необходимо для получения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4"/>
                <w:szCs w:val="24"/>
                <w:del w:id="14" w:author="Даниил Сергеев" w:date="2023-05-03T13:21:51Z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положительной оценки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/>
              <w:fldChar w:fldCharType="begin"/>
            </w:r>
            <w:r>
              <w:rPr/>
              <w:instrText xml:space="preserve"> FILLIN ""</w:instrText>
            </w:r>
            <w:r>
              <w:rPr/>
              <w:fldChar w:fldCharType="separate"/>
            </w:r>
            <w:r>
              <w:rPr/>
              <w:t>4. Ответ содержит существенные пробелы в знаниях основного содержания темы</w:t>
            </w:r>
            <w:r>
              <w:rPr/>
              <w:fldChar w:fldCharType="end"/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Не зачтено</w:t>
            </w:r>
          </w:p>
        </w:tc>
      </w:tr>
      <w:tr>
        <w:trPr/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Практическая работа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…</w:t>
            </w:r>
          </w:p>
        </w:tc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 </w:t>
      </w:r>
    </w:p>
    <w:sectPr>
      <w:footerReference w:type="default" r:id="rId4"/>
      <w:type w:val="nextPage"/>
      <w:pgSz w:w="11906" w:h="16838"/>
      <w:pgMar w:left="920" w:right="995" w:gutter="0" w:header="0" w:top="1120" w:footer="884" w:bottom="1160"/>
      <w:pgNumType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Даниил Сергеев" w:date="2023-05-03T11:53:3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" w:author="Даниил Сергеев" w:date="2023-05-03T11:4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выбор из предложеннного списка загружается из ??? по названию факультета</w:t>
      </w:r>
    </w:p>
  </w:comment>
  <w:comment w:id="2" w:author="Даниил Сергеев" w:date="2023-05-04T03:55:5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3" w:author="Даниил Сергеев" w:date="2023-05-04T03:57:41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выбираем РПД пользоватеелм и отттуда подгркжаем все</w:t>
      </w:r>
    </w:p>
  </w:comment>
  <w:comment w:id="4" w:author="Даниил Сергеев" w:date="2023-05-03T11:53:4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5" w:author="Даниил Сергеев" w:date="2023-05-04T03:56:05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6" w:author="Даниил Сергеев" w:date="2023-05-03T11:53:4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7" w:author="Даниил Сергеев" w:date="2023-05-04T03:56:1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8" w:author="Даниил Сергеев" w:date="2023-05-03T11:53:5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9" w:author="Даниил Сергеев" w:date="2023-05-04T03:56:2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0" w:author="Даниил Сергеев" w:date="2023-05-03T12:08:29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вводится пользователем</w:t>
      </w:r>
    </w:p>
  </w:comment>
  <w:comment w:id="11" w:author="Даниил Сергеев" w:date="2023-05-04T03:58:2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РПД</w:t>
      </w:r>
    </w:p>
  </w:comment>
  <w:comment w:id="12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3" w:author="user" w:date="2022-04-18T16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 умолчанию оставить это, но дать возможность выбора из выпадающего списка. Список оценочных средств такой же, как для РПД. Желательно его дополнить пунктами из приложения 2 данного документа. Далее это будет использоваться для заполнения пункта 3, буду назвать список ФПА</w:t>
      </w:r>
    </w:p>
  </w:comment>
  <w:comment w:id="14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5" w:author="Даниил Сергеев" w:date="2023-05-03T12:11:04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подтягивается с титульника</w:t>
      </w:r>
    </w:p>
  </w:comment>
  <w:comment w:id="16" w:author="Даниил Сергеев" w:date="2023-05-04T04:00:52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таблиц 4.1</w:t>
      </w:r>
    </w:p>
  </w:comment>
  <w:comment w:id="17" w:author="Даниил Сергеев" w:date="2023-05-03T13:24:17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 устроенна данная таблиц при условии шаклы оценивания в оценках или баллах? на каждый балл расписываетсыя свой критерий?</w:t>
      </w:r>
    </w:p>
  </w:comment>
  <w:comment w:id="18" w:author="Мария Сокольская" w:date="2022-04-19T11:18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Этот столбец подтягивается из РПД (таблицы раздела 4 + таблица с активными формами обучения из раздела 7)</w:t>
      </w:r>
    </w:p>
  </w:comment>
  <w:comment w:id="19" w:author="Мария Сокольская" w:date="2022-04-19T11:19:00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преподавателем</w:t>
      </w:r>
    </w:p>
  </w:comment>
  <w:comment w:id="20" w:author="Даниил Сергеев" w:date="2023-05-03T13:17:38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пользователем</w:t>
      </w:r>
    </w:p>
  </w:comment>
  <w:comment w:id="21" w:author="Даниил Сергеев" w:date="2023-05-03T13:22:33Z" w:initials="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заполняется как?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4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2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 w:val="false"/>
      <w:shd w:val="clear" w:fill="auto"/>
      <w:spacing w:lineRule="auto" w:line="4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4"/>
        <w:sz w:val="14"/>
        <w:szCs w:val="14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7">
              <wp:simplePos x="0" y="0"/>
              <wp:positionH relativeFrom="column">
                <wp:posOffset>3289300</wp:posOffset>
              </wp:positionH>
              <wp:positionV relativeFrom="paragraph">
                <wp:posOffset>9931400</wp:posOffset>
              </wp:positionV>
              <wp:extent cx="213995" cy="175260"/>
              <wp:effectExtent l="0" t="0" r="0" b="0"/>
              <wp:wrapNone/>
              <wp:docPr id="4" name="Imag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3840" cy="175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04470" h="165735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04470" y="165735"/>
                            </a:lnTo>
                            <a:lnTo>
                              <a:pt x="204470" y="0"/>
                            </a:lnTo>
                            <a:close/>
                          </a:path>
                        </a:pathLst>
                      </a:cu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10" w:after="0"/>
                            <w:ind w:left="60" w:right="0" w:firstLine="60"/>
                            <w:jc w:val="left"/>
                            <w:rPr/>
                          </w:pP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 xml:space="preserve"> </w:t>
                          </w:r>
                          <w:r>
                            <w:rPr>
                              <w:rFonts w:eastAsia="Times New Roman" w:cs="Times New Roman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PAGE 2</w:t>
                          </w:r>
                        </w:p>
                      </w:txbxContent>
                    </wps:txbx>
                    <wps:bodyPr lIns="88920" rIns="88920" tIns="3816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/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005" w:hanging="248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29" w:hanging="989"/>
      </w:pPr>
      <w:rPr>
        <w:sz w:val="24"/>
        <w:b/>
        <w:szCs w:val="24"/>
        <w:rFonts w:ascii="Times New Roman" w:hAnsi="Times New Roman" w:eastAsia="Times New Roman" w:cs="Times New Roman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885" w:hanging="989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770" w:hanging="989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55" w:hanging="989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40" w:hanging="989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425" w:hanging="989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10" w:hanging="989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96" w:hanging="989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" w:cs="Noto Sans Devanaga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rsid w:val="00b349ed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link w:val="Head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Style9" w:customStyle="1">
    <w:name w:val="Нижний колонтитул Знак"/>
    <w:basedOn w:val="DefaultParagraphFont"/>
    <w:link w:val="Footer"/>
    <w:uiPriority w:val="99"/>
    <w:semiHidden/>
    <w:qFormat/>
    <w:rsid w:val="00d4610e"/>
    <w:rPr>
      <w:rFonts w:ascii="Times New Roman" w:hAnsi="Times New Roman" w:eastAsia="Times New Roman" w:cs="Times New Roman"/>
      <w:lang w:val="ru-RU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610e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nnotationtext"/>
    <w:uiPriority w:val="99"/>
    <w:semiHidden/>
    <w:qFormat/>
    <w:rsid w:val="00d4610e"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Style11" w:customStyle="1">
    <w:name w:val="Тема примечания Знак"/>
    <w:basedOn w:val="Style10"/>
    <w:link w:val="Annotationsubject"/>
    <w:uiPriority w:val="99"/>
    <w:semiHidden/>
    <w:qFormat/>
    <w:rsid w:val="00d4610e"/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4610e"/>
    <w:rPr>
      <w:rFonts w:ascii="Tahoma" w:hAnsi="Tahoma" w:eastAsia="Times New Roman" w:cs="Tahoma"/>
      <w:sz w:val="16"/>
      <w:szCs w:val="16"/>
      <w:lang w:val="ru-RU"/>
    </w:rPr>
  </w:style>
  <w:style w:type="character" w:styleId="Style13" w:customStyle="1">
    <w:name w:val="Основной текст Знак"/>
    <w:basedOn w:val="DefaultParagraphFont"/>
    <w:uiPriority w:val="1"/>
    <w:qFormat/>
    <w:rsid w:val="008b0044"/>
    <w:rPr>
      <w:rFonts w:ascii="Times New Roman" w:hAnsi="Times New Roman" w:eastAsia="Times New Roman" w:cs="Times New Roman"/>
      <w:sz w:val="24"/>
      <w:szCs w:val="24"/>
      <w:lang w:val="ru-RU"/>
    </w:rPr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link w:val="Style13"/>
    <w:uiPriority w:val="1"/>
    <w:qFormat/>
    <w:rsid w:val="004f0822"/>
    <w:pPr/>
    <w:rPr>
      <w:sz w:val="24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ource Han Sans CN" w:cs="Noto Sans Devanagari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"/>
    <w:next w:val="LOnormal"/>
    <w:uiPriority w:val="1"/>
    <w:qFormat/>
    <w:rsid w:val="004f0822"/>
    <w:pPr>
      <w:ind w:left="485" w:right="1100" w:hanging="0"/>
      <w:jc w:val="center"/>
    </w:pPr>
    <w:rPr>
      <w:b/>
      <w:bCs/>
      <w:sz w:val="40"/>
      <w:szCs w:val="40"/>
    </w:rPr>
  </w:style>
  <w:style w:type="paragraph" w:styleId="11" w:customStyle="1">
    <w:name w:val="Заголовок 11"/>
    <w:basedOn w:val="Normal"/>
    <w:uiPriority w:val="1"/>
    <w:qFormat/>
    <w:rsid w:val="004f0822"/>
    <w:pPr>
      <w:ind w:left="483" w:right="1100" w:hanging="0"/>
      <w:jc w:val="center"/>
      <w:outlineLvl w:val="1"/>
    </w:pPr>
    <w:rPr>
      <w:b/>
      <w:bCs/>
      <w:sz w:val="28"/>
      <w:szCs w:val="28"/>
    </w:rPr>
  </w:style>
  <w:style w:type="paragraph" w:styleId="21" w:customStyle="1">
    <w:name w:val="Заголовок 21"/>
    <w:basedOn w:val="Normal"/>
    <w:uiPriority w:val="1"/>
    <w:qFormat/>
    <w:rsid w:val="004f0822"/>
    <w:pPr>
      <w:ind w:left="212" w:hanging="0"/>
      <w:outlineLvl w:val="2"/>
    </w:pPr>
    <w:rPr>
      <w:sz w:val="28"/>
      <w:szCs w:val="28"/>
    </w:rPr>
  </w:style>
  <w:style w:type="paragraph" w:styleId="31" w:customStyle="1">
    <w:name w:val="Заголовок 31"/>
    <w:basedOn w:val="Normal"/>
    <w:uiPriority w:val="1"/>
    <w:qFormat/>
    <w:rsid w:val="004f0822"/>
    <w:pPr>
      <w:outlineLvl w:val="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f0822"/>
    <w:pPr>
      <w:ind w:left="779" w:hanging="990"/>
    </w:pPr>
    <w:rPr/>
  </w:style>
  <w:style w:type="paragraph" w:styleId="TableParagraph" w:customStyle="1">
    <w:name w:val="Table Paragraph"/>
    <w:basedOn w:val="Normal"/>
    <w:uiPriority w:val="1"/>
    <w:qFormat/>
    <w:rsid w:val="004f0822"/>
    <w:pPr>
      <w:ind w:left="107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semiHidden/>
    <w:unhideWhenUsed/>
    <w:rsid w:val="00d4610e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Annotationtext">
    <w:name w:val="annotation text"/>
    <w:basedOn w:val="Normal"/>
    <w:link w:val="Style10"/>
    <w:uiPriority w:val="99"/>
    <w:semiHidden/>
    <w:unhideWhenUsed/>
    <w:qFormat/>
    <w:rsid w:val="00d4610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1"/>
    <w:uiPriority w:val="99"/>
    <w:semiHidden/>
    <w:unhideWhenUsed/>
    <w:qFormat/>
    <w:rsid w:val="00d4610e"/>
    <w:pPr/>
    <w:rPr>
      <w:b/>
      <w:bCs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4610e"/>
    <w:pPr/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4f082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2">
    <w:name w:val="Table Grid"/>
    <w:basedOn w:val="a1"/>
    <w:uiPriority w:val="59"/>
    <w:unhideWhenUsed/>
    <w:rsid w:val="00213d8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comments" Target="comment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UwUnjSSKPVBzWvPzZOf1Q7brwzA==">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4</Pages>
  <Words>606</Words>
  <Characters>4264</Characters>
  <CharactersWithSpaces>4901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Upr-ref</dc:creator>
  <dc:description/>
  <dc:language>en-US</dc:language>
  <cp:lastModifiedBy/>
  <dcterms:modified xsi:type="dcterms:W3CDTF">2023-05-06T17:49:17Z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2022-04-18T00:00:00Z</vt:filetime>
  </property>
</Properties>
</file>