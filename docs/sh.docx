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«Иркутский государственный университет»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(ФГБОУ ВО «ИГУ»)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(институт)___</w:t>
      </w:r>
      <w:commentRangeStart w:id="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{input.inst}</w:t>
      </w:r>
      <w:r>
        <w:rPr>
          <w:sz w:val="24"/>
          <w:szCs w:val="24"/>
        </w:rPr>
      </w:r>
      <w:commentRangeEnd w:id="0"/>
      <w:r>
        <w:commentReference w:id="0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Кафедра___</w:t>
      </w:r>
      <w:commentRangeStart w:id="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{upload.department}</w:t>
      </w:r>
      <w:r>
        <w:rPr>
          <w:sz w:val="24"/>
          <w:szCs w:val="24"/>
        </w:rPr>
      </w:r>
      <w:commentRangeEnd w:id="1"/>
      <w:r>
        <w:commentReference w:id="1"/>
      </w:r>
      <w:r>
        <w:rPr>
          <w:sz w:val="24"/>
          <w:szCs w:val="24"/>
        </w:rPr>
      </w:r>
      <w:commentRangeEnd w:id="2"/>
      <w:r>
        <w:commentReference w:id="2"/>
      </w:r>
      <w:r>
        <w:rPr>
          <w:sz w:val="24"/>
          <w:szCs w:val="24"/>
        </w:rPr>
        <w:t>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Start w:id="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End w:id="3"/>
      <w:r>
        <w:commentReference w:id="3"/>
      </w: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ФОНД ОЦЕНОЧНЫХ СРЕДСТВ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____________</w:t>
      </w:r>
      <w:commentRangeStart w:id="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{input.discipline}_</w:t>
      </w:r>
      <w:r>
        <w:rPr>
          <w:sz w:val="24"/>
          <w:szCs w:val="24"/>
        </w:rPr>
      </w:r>
      <w:commentRangeEnd w:id="4"/>
      <w:r>
        <w:commentReference w:id="4"/>
      </w:r>
      <w:r>
        <w:rPr>
          <w:sz w:val="24"/>
          <w:szCs w:val="24"/>
        </w:rPr>
      </w:r>
      <w:commentRangeEnd w:id="5"/>
      <w:r>
        <w:commentReference w:id="5"/>
      </w:r>
      <w:r>
        <w:rPr>
          <w:sz w:val="24"/>
          <w:szCs w:val="24"/>
        </w:rPr>
        <w:t>___________</w:t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код и наименование дисциплины</w:t>
      </w:r>
      <w:r>
        <w:rPr>
          <w:i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направление подготовки____________</w:t>
      </w:r>
      <w:commentRangeStart w:id="6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{input.dirPod}</w:t>
      </w:r>
      <w:r>
        <w:rPr>
          <w:sz w:val="24"/>
          <w:szCs w:val="24"/>
        </w:rPr>
      </w:r>
      <w:commentRangeEnd w:id="6"/>
      <w:r>
        <w:commentReference w:id="6"/>
      </w:r>
      <w:r>
        <w:rPr>
          <w:sz w:val="24"/>
          <w:szCs w:val="24"/>
        </w:rPr>
      </w:r>
      <w:commentRangeEnd w:id="7"/>
      <w:r>
        <w:commentReference w:id="7"/>
      </w:r>
      <w:r>
        <w:rPr>
          <w:sz w:val="24"/>
          <w:szCs w:val="24"/>
        </w:rPr>
        <w:t>____________________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направленность (профиль) __________</w:t>
      </w:r>
      <w:commentRangeStart w:id="8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9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{input.naprav}</w:t>
      </w:r>
      <w:r>
        <w:rPr>
          <w:sz w:val="24"/>
          <w:szCs w:val="24"/>
        </w:rPr>
      </w:r>
      <w:commentRangeEnd w:id="8"/>
      <w:r>
        <w:commentReference w:id="8"/>
      </w:r>
      <w:r>
        <w:rPr>
          <w:sz w:val="24"/>
          <w:szCs w:val="24"/>
        </w:rPr>
      </w:r>
      <w:commentRangeEnd w:id="9"/>
      <w:r>
        <w:commentReference w:id="9"/>
      </w:r>
      <w:r>
        <w:rPr>
          <w:sz w:val="24"/>
          <w:szCs w:val="24"/>
        </w:rPr>
        <w:t>_______________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Иркутск, 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vertAlign w:val="superscript"/>
        </w:rPr>
        <w:t xml:space="preserve">1 </w:t>
      </w:r>
      <w:r>
        <w:rPr>
          <w:i/>
        </w:rPr>
        <w:t xml:space="preserve">код и наименование дисциплины указывается в соответствии с учебным планом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jc w:val="right"/>
        <w:rPr/>
      </w:pPr>
      <w:r>
        <w:rPr/>
        <w:t>форма оборотной стороны титульного листа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Одобрен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УМК факультета (института)</w:t>
      </w:r>
      <w:r>
        <w:rPr>
          <w:sz w:val="28"/>
          <w:szCs w:val="28"/>
          <w:vertAlign w:val="superscript"/>
        </w:rPr>
        <w:t xml:space="preserve">1                     </w:t>
      </w:r>
      <w:r>
        <w:rPr>
          <w:sz w:val="28"/>
          <w:szCs w:val="28"/>
        </w:rPr>
        <w:t>Разработан в соответствии с ФГОС ВО</w:t>
      </w:r>
      <w:r>
        <w:rPr>
          <w:sz w:val="28"/>
          <w:szCs w:val="28"/>
          <w:vertAlign w:val="superscript"/>
        </w:rPr>
        <w:t>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vertAlign w:val="superscript"/>
        </w:rPr>
      </w:pPr>
      <w:r>
        <w:rPr/>
        <w:tab/>
        <w:tab/>
        <w:tab/>
        <w:tab/>
        <w:tab/>
      </w:r>
      <w:r>
        <w:rPr>
          <w:sz w:val="28"/>
          <w:szCs w:val="28"/>
        </w:rPr>
        <w:t xml:space="preserve">              с учетом требований</w:t>
        <w:tab/>
        <w:t>проф. стандарта</w:t>
      </w:r>
      <w:r>
        <w:rPr>
          <w:sz w:val="28"/>
          <w:szCs w:val="28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   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Председатель УМК</w:t>
      </w:r>
      <w:r>
        <w:rPr/>
        <w:t>____________</w:t>
      </w:r>
      <w:r>
        <w:rPr>
          <w:sz w:val="24"/>
          <w:szCs w:val="24"/>
        </w:rPr>
        <w:t>Карнаухова В.К.</w:t>
      </w:r>
      <w:r>
        <w:rPr/>
        <w:t xml:space="preserve">________________                         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ФИО, должность, ученая степень, звание                подпись, печать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vertAlign w:val="superscript"/>
        </w:rPr>
      </w:pPr>
      <w:r>
        <w:rPr>
          <w:sz w:val="28"/>
          <w:szCs w:val="28"/>
        </w:rPr>
        <w:t xml:space="preserve">Разработчик </w:t>
      </w:r>
      <w:r>
        <w:rPr/>
        <w:t>___________________</w:t>
      </w:r>
      <w:commentRangeStart w:id="10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commentRangeStart w:id="11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{input.developers}</w:t>
      </w:r>
      <w:r>
        <w:rPr/>
      </w:r>
      <w:commentRangeEnd w:id="10"/>
      <w:r>
        <w:commentReference w:id="10"/>
      </w:r>
      <w:r>
        <w:rPr/>
      </w:r>
      <w:commentRangeEnd w:id="11"/>
      <w:r>
        <w:commentReference w:id="11"/>
      </w:r>
      <w:r>
        <w:rPr/>
        <w:t xml:space="preserve">__________________ </w:t>
      </w:r>
      <w:r>
        <w:rPr>
          <w:vertAlign w:val="superscript"/>
        </w:rPr>
        <w:t>4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</w:t>
      </w:r>
      <w:r>
        <w:rPr>
          <w:i/>
          <w:sz w:val="24"/>
          <w:szCs w:val="24"/>
        </w:rPr>
        <w:t>ФИО, должность, ученая степень, звание</w:t>
        <w:tab/>
        <w:t xml:space="preserve">     подпись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ВО, номер приказа и дата утверждения ФГОС ВО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3  </w:t>
      </w:r>
      <w:r>
        <w:rPr>
          <w:i/>
        </w:rPr>
        <w:t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884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i/>
          <w:i/>
        </w:rPr>
      </w:pPr>
      <w:r>
        <w:rPr>
          <w:i/>
          <w:vertAlign w:val="superscript"/>
        </w:rPr>
        <w:t xml:space="preserve">4  </w:t>
      </w:r>
      <w:r>
        <w:rPr>
          <w:i/>
        </w:rPr>
        <w:t>При необходимости указывается весь авторский коллектив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64" w:after="0"/>
        <w:ind w:left="212" w:right="834" w:firstLine="76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Цель фонда оценочных средств.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Оценочные средства предназначены для контроля и оценки образовательных достижений обучающихся, освоивших программу учебной дисциплины </w:t>
      </w:r>
      <w:commentRangeStart w:id="12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2"/>
      <w:r>
        <w:commentReference w:id="12"/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  <w:t>.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Перечень видов оценочных средств соответствует. Рабочей программе дисциплины.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212" w:right="829" w:firstLine="768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Фонд оценочных средств включает </w:t>
      </w:r>
      <w:r>
        <w:rPr>
          <w:sz w:val="24"/>
          <w:szCs w:val="24"/>
        </w:rPr>
        <w:t xml:space="preserve">контрольные материалы для проведения текущего контроля в форме </w:t>
      </w:r>
      <w:r>
        <w:rPr>
          <w:i/>
          <w:sz w:val="24"/>
          <w:szCs w:val="24"/>
          <w:highlight w:val="yellow"/>
        </w:rPr>
        <w:t>{upload.OS_RPD}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и промежуточной аттестации в форме </w:t>
      </w:r>
      <w:commentRangeStart w:id="1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вопросов и заданий</w:t>
      </w:r>
      <w:r>
        <w:rPr>
          <w:sz w:val="24"/>
          <w:szCs w:val="24"/>
        </w:rPr>
      </w:r>
      <w:commentRangeEnd w:id="13"/>
      <w:r>
        <w:commentReference w:id="13"/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указать иное)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к  экзамену /</w:t>
      </w:r>
      <w:r>
        <w:rPr>
          <w:i/>
          <w:sz w:val="24"/>
          <w:szCs w:val="24"/>
        </w:rPr>
        <w:t>зачету</w:t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90" w:after="0"/>
        <w:ind w:left="212" w:right="815" w:firstLine="708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Структура и содержание заданий </w:t>
      </w:r>
      <w:r>
        <w:rPr>
          <w:sz w:val="24"/>
          <w:szCs w:val="24"/>
        </w:rPr>
        <w:t xml:space="preserve">– задания разработаны в соответствии с рабочей программой дисциплины </w:t>
      </w:r>
      <w:commentRangeStart w:id="14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r>
        <w:rPr>
          <w:sz w:val="24"/>
          <w:szCs w:val="24"/>
        </w:rPr>
      </w:r>
      <w:commentRangeEnd w:id="14"/>
      <w:r>
        <w:commentReference w:id="14"/>
      </w:r>
      <w:r>
        <w:rPr>
          <w:sz w:val="24"/>
          <w:szCs w:val="24"/>
        </w:rPr>
        <w:t>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3629" w:leader="none"/>
        </w:tabs>
        <w:spacing w:lineRule="auto" w:line="240" w:before="90" w:after="0"/>
        <w:ind w:left="1418" w:right="3173" w:hanging="4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Паспорт фонда оценочных средств по дисциплине </w:t>
      </w:r>
      <w:commentRangeStart w:id="15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  <w:r>
        <w:rPr>
          <w:sz w:val="24"/>
          <w:szCs w:val="24"/>
        </w:rPr>
        <w:t>{input.discipline}</w:t>
      </w:r>
      <w:commentRangeEnd w:id="15"/>
      <w:r>
        <w:commentReference w:id="15"/>
      </w:r>
      <w:r>
        <w:rPr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Table1"/>
        <w:tblW w:w="9752" w:type="dxa"/>
        <w:jc w:val="left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"/>
        <w:gridCol w:w="924"/>
        <w:gridCol w:w="1914"/>
        <w:gridCol w:w="1702"/>
        <w:gridCol w:w="2835"/>
        <w:gridCol w:w="1700"/>
      </w:tblGrid>
      <w:tr>
        <w:trPr>
          <w:trHeight w:val="2151" w:hRule="atLeas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4" w:right="109" w:firstLine="39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27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 ции*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 и содержание индикатора компетенций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8" w:right="298" w:firstLine="1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Планируемые результаты обучения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оценочного средства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922" w:leader="none"/>
        </w:tabs>
        <w:spacing w:lineRule="auto" w:line="235" w:before="215" w:after="0"/>
        <w:ind w:left="1034" w:right="72" w:hanging="36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Показатели и критерии оценивания компетенций, шкалы оценивания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72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 Показатели и критерии оценивания компетенций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90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2"/>
        <w:tblW w:w="9819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6"/>
        <w:gridCol w:w="1703"/>
        <w:gridCol w:w="1666"/>
        <w:gridCol w:w="1377"/>
        <w:gridCol w:w="1556"/>
        <w:gridCol w:w="898"/>
        <w:gridCol w:w="902"/>
      </w:tblGrid>
      <w:tr>
        <w:trPr>
          <w:trHeight w:val="415" w:hRule="atLeas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commentRangeStart w:id="16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t xml:space="preserve">Тема или </w:t>
            </w:r>
            <w:r>
              <w:rPr>
                <w:b/>
              </w:rPr>
              <w:t>раздел</w:t>
            </w:r>
            <w:r>
              <w:rPr/>
              <w:t xml:space="preserve"> дисциплин</w:t>
            </w:r>
            <w:r>
              <w:rPr/>
            </w:r>
            <w:commentRangeEnd w:id="16"/>
            <w:r>
              <w:commentReference w:id="16"/>
            </w:r>
            <w:r>
              <w:rPr/>
              <w:t>ы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индикатора компетенции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/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Показатель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Критерий оценивания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ОС</w:t>
            </w:r>
            <w:r>
              <w:rPr>
                <w:vertAlign w:val="superscript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17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ТК</w:t>
            </w:r>
            <w:r>
              <w:rPr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/>
              <w:t>ПА</w:t>
            </w:r>
            <w:r>
              <w:rPr>
                <w:vertAlign w:val="superscript"/>
              </w:rPr>
              <w:t>4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vertAlign w:val="superscript"/>
        </w:rPr>
        <w:t xml:space="preserve">1 </w:t>
      </w:r>
      <w:r>
        <w:rPr/>
        <w:t xml:space="preserve"> </w:t>
      </w:r>
      <w:r>
        <w:rPr>
          <w:i/>
          <w:sz w:val="24"/>
          <w:szCs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 xml:space="preserve">2 </w:t>
      </w:r>
      <w:r>
        <w:rPr>
          <w:i/>
          <w:sz w:val="24"/>
          <w:szCs w:val="24"/>
        </w:rPr>
        <w:t xml:space="preserve"> ОС – оценочное средство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perscript"/>
        </w:rPr>
        <w:t>3</w:t>
      </w:r>
      <w:r>
        <w:rPr>
          <w:i/>
          <w:sz w:val="24"/>
          <w:szCs w:val="24"/>
        </w:rPr>
        <w:t xml:space="preserve"> ТК – текущий контроль </w:t>
      </w:r>
      <w:r>
        <w:rPr>
          <w:i/>
        </w:rPr>
        <w:t>(указывается оценочное средство, при необходимости указывается номер или содержание задания)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bscript"/>
        </w:rPr>
        <w:t>4</w:t>
      </w:r>
      <w:r>
        <w:rPr>
          <w:i/>
          <w:sz w:val="24"/>
          <w:szCs w:val="24"/>
        </w:rPr>
        <w:t xml:space="preserve"> ПА – промежуточная аттестация </w:t>
      </w:r>
      <w:r>
        <w:rPr>
          <w:i/>
        </w:rPr>
        <w:t>(указывается оценочное средство, указывается номер задания, номер вопроса в билете или в тесте)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>5</w:t>
      </w:r>
      <w:r>
        <w:rPr>
          <w:i/>
          <w:sz w:val="24"/>
          <w:szCs w:val="24"/>
        </w:rPr>
        <w:t>Указывается только тот результат, который реально оценивается при освоении данной темы</w:t>
      </w:r>
    </w:p>
    <w:p>
      <w:pPr>
        <w:pStyle w:val="Normal"/>
        <w:rPr>
          <w:i/>
          <w:i/>
          <w:sz w:val="24"/>
          <w:szCs w:val="24"/>
        </w:rPr>
      </w:pPr>
      <w:r>
        <w:rPr/>
        <w:t xml:space="preserve">* </w:t>
      </w:r>
      <w:r>
        <w:rPr>
          <w:i/>
          <w:sz w:val="24"/>
          <w:szCs w:val="24"/>
        </w:rPr>
        <w:t>в таблицу необходимо внести только те темы или разделы, в которых автором предусмотрен текущий контроль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commentRangeStart w:id="1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17"/>
      <w:r>
        <w:commentReference w:id="17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101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7"/>
        <w:gridCol w:w="4824"/>
        <w:gridCol w:w="3404"/>
      </w:tblGrid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8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Оценочное средство (согласно РПД – для всех ОС из РПД)</w:t>
            </w:r>
            <w:commentRangeEnd w:id="18"/>
            <w:r>
              <w:commentReference w:id="18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9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Критерии оценивания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Шкала оценивания (зачтено/не зачтено, баллы рейтинга, оценка)</w:t>
            </w:r>
            <w:commentRangeEnd w:id="19"/>
            <w:r>
              <w:commentReference w:id="19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124" w:hRule="atLeast"/>
        </w:trPr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del w:id="0" w:author="Даниил Сергеев" w:date="2023-05-03T12:33:50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{table2.2.upload.SredRPD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(пример)</w:t>
            </w:r>
            <w:r>
              <w:rPr/>
              <w:fldChar w:fldCharType="end"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Опрос</w:t>
            </w:r>
            <w:r>
              <w:rPr/>
              <w:fldChar w:fldCharType="end"/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2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commentRangeStart w:id="20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del w:id="1" w:author="Даниил Сергеев" w:date="2023-05-03T13:20:34Z">
              <w:r>
                <w:rPr>
                  <w:sz w:val="24"/>
                  <w:szCs w:val="24"/>
                </w:rPr>
                <w:delText>1. Знает понятия основных разделов программы изучаемого курса</w:delText>
              </w:r>
            </w:del>
          </w:p>
          <w:p>
            <w:pPr>
              <w:pStyle w:val="Normal"/>
              <w:widowControl w:val="false"/>
              <w:rPr>
                <w:sz w:val="24"/>
                <w:szCs w:val="24"/>
                <w:del w:id="3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2. Приобрел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4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освоил вопросы практического применения полученных знаний, не допустил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5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фактических ошибок при ответе;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6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Достаточно последовательно и логично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7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излагает теоретический материал, допуская лишь незначительные нарушения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8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последовательности изложения и некоторые неточности;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Показывает всесторонние, систематизированные, глубокие знания учебной программы дисциплины и умение уверенно применять их</w:t>
            </w:r>
            <w:r>
              <w:rPr/>
              <w:fldChar w:fldCharType="end"/>
            </w:r>
            <w:commentRangeEnd w:id="20"/>
            <w:r>
              <w:commentReference w:id="20"/>
            </w:r>
            <w:r>
              <w:rPr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21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Зачтено</w:t>
            </w:r>
            <w:commentRangeEnd w:id="21"/>
            <w:r>
              <w:commentReference w:id="21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9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1. Фрагментарные знания базовых понятий; 2. Слабо выражена способность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0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к самостоятельному аналитическому мышлению, имеются затруднения в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1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изложении материала, отсутствуют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2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Допущены грубые ошибки и незнание терминологии, отказ отвечать на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3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дополнительные вопросы, знание которых необходимо для получения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4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положительной оценки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Ответ содержит существенные пробелы в знаниях основного содержания темы</w:t>
            </w:r>
            <w:r>
              <w:rPr/>
              <w:fldChar w:fldCharType="end"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зачтено</w:t>
            </w:r>
          </w:p>
        </w:tc>
      </w:tr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Практическая работа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sectPr>
      <w:footerReference w:type="default" r:id="rId4"/>
      <w:type w:val="nextPage"/>
      <w:pgSz w:w="11906" w:h="16838"/>
      <w:pgMar w:left="920" w:right="995" w:gutter="0" w:header="0" w:top="1120" w:footer="884" w:bottom="116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Даниил Сергеев" w:date="2023-05-03T11:5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" w:author="Даниил Сергеев" w:date="2023-05-03T11:4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предложеннного списка загружается из ??? по названию факультета</w:t>
      </w:r>
    </w:p>
  </w:comment>
  <w:comment w:id="2" w:author="Даниил Сергеев" w:date="2023-05-04T03:55:5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3" w:author="Даниил Сергеев" w:date="2023-05-04T03:57:4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выбираем РПД пользоватеелм и отттуда подгркжаем все</w:t>
      </w:r>
    </w:p>
  </w:comment>
  <w:comment w:id="4" w:author="Даниил Сергеев" w:date="2023-05-03T11:53:4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5" w:author="Даниил Сергеев" w:date="2023-05-04T03:56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6" w:author="Даниил Сергеев" w:date="2023-05-03T11:53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7" w:author="Даниил Сергеев" w:date="2023-05-04T03:5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8" w:author="Даниил Сергеев" w:date="2023-05-03T11:53:5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9" w:author="Даниил Сергеев" w:date="2023-05-04T03:56:2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0" w:author="Даниил Сергеев" w:date="2023-05-03T12:08:2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1" w:author="Даниил Сергеев" w:date="2023-05-04T03:58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2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3" w:author="user" w:date="2022-04-18T16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id="14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5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6" w:author="Даниил Сергеев" w:date="2023-05-04T04:00:5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таблиц 4.1</w:t>
      </w:r>
    </w:p>
  </w:comment>
  <w:comment w:id="17" w:author="Даниил Сергеев" w:date="2023-05-03T13:24:1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id="18" w:author="Мария Сокольская" w:date="2022-04-19T11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Этот столбец подтягивается из РПД (таблицы раздела 4 + таблица с активными формами обучения из раздела 7)</w:t>
      </w:r>
    </w:p>
  </w:comment>
  <w:comment w:id="19" w:author="Мария Сокольская" w:date="2022-04-19T11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преподавателем</w:t>
      </w:r>
    </w:p>
  </w:comment>
  <w:comment w:id="20" w:author="Даниил Сергеев" w:date="2023-05-03T13:17:3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пользователем</w:t>
      </w:r>
    </w:p>
  </w:comment>
  <w:comment w:id="21" w:author="Даниил Сергеев" w:date="2023-05-03T13:22:33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как?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4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05" w:hanging="248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9" w:hanging="989"/>
      </w:pPr>
      <w:rPr>
        <w:sz w:val="24"/>
        <w:b/>
        <w:szCs w:val="24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85" w:hanging="98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70" w:hanging="98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55" w:hanging="98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98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25" w:hanging="98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98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98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b349e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610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d4610e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d4610e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4610e"/>
    <w:rPr>
      <w:rFonts w:ascii="Tahoma" w:hAnsi="Tahoma" w:eastAsia="Times New Roman" w:cs="Tahoma"/>
      <w:sz w:val="16"/>
      <w:szCs w:val="16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8b0044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4f082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LOnormal"/>
    <w:uiPriority w:val="1"/>
    <w:qFormat/>
    <w:rsid w:val="004f0822"/>
    <w:pPr>
      <w:ind w:left="485" w:right="1100" w:hanging="0"/>
      <w:jc w:val="center"/>
    </w:pPr>
    <w:rPr>
      <w:b/>
      <w:bCs/>
      <w:sz w:val="40"/>
      <w:szCs w:val="40"/>
    </w:rPr>
  </w:style>
  <w:style w:type="paragraph" w:styleId="11" w:customStyle="1">
    <w:name w:val="Заголовок 11"/>
    <w:basedOn w:val="Normal"/>
    <w:uiPriority w:val="1"/>
    <w:qFormat/>
    <w:rsid w:val="004f0822"/>
    <w:pPr>
      <w:ind w:left="483" w:right="1100" w:hanging="0"/>
      <w:jc w:val="center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rsid w:val="004f0822"/>
    <w:pPr>
      <w:ind w:left="212" w:hanging="0"/>
      <w:outlineLvl w:val="2"/>
    </w:pPr>
    <w:rPr>
      <w:sz w:val="28"/>
      <w:szCs w:val="28"/>
    </w:rPr>
  </w:style>
  <w:style w:type="paragraph" w:styleId="31" w:customStyle="1">
    <w:name w:val="Заголовок 31"/>
    <w:basedOn w:val="Normal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0822"/>
    <w:pPr>
      <w:ind w:left="779" w:hanging="990"/>
    </w:pPr>
    <w:rPr/>
  </w:style>
  <w:style w:type="paragraph" w:styleId="TableParagraph" w:customStyle="1">
    <w:name w:val="Table Paragraph"/>
    <w:basedOn w:val="Normal"/>
    <w:uiPriority w:val="1"/>
    <w:qFormat/>
    <w:rsid w:val="004f0822"/>
    <w:pPr>
      <w:ind w:left="10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d461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d4610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4610e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082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unhideWhenUsed/>
    <w:rsid w:val="00213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4</Pages>
  <Words>606</Words>
  <Characters>4264</Characters>
  <CharactersWithSpaces>4901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  <dc:description/>
  <dc:language>en-US</dc:language>
  <cp:lastModifiedBy/>
  <dcterms:modified xsi:type="dcterms:W3CDTF">2023-05-06T17:49:17Z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